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CC04C" w14:textId="77777777" w:rsidR="004D35CE" w:rsidRDefault="004D35CE" w:rsidP="004D35CE">
      <w:pPr>
        <w:pStyle w:val="1"/>
      </w:pPr>
      <w:bookmarkStart w:id="0" w:name="_GoBack"/>
      <w:bookmarkEnd w:id="0"/>
      <w:r>
        <w:rPr>
          <w:rFonts w:hint="eastAsia"/>
        </w:rPr>
        <w:t>C</w:t>
      </w:r>
      <w:r>
        <w:t>FET</w:t>
      </w:r>
      <w:r>
        <w:rPr>
          <w:rFonts w:hint="eastAsia"/>
        </w:rPr>
        <w:t xml:space="preserve"> </w:t>
      </w:r>
      <w:r>
        <w:t>Device</w:t>
      </w:r>
      <w:r>
        <w:rPr>
          <w:rFonts w:hint="eastAsia"/>
        </w:rPr>
        <w:t>协议</w:t>
      </w:r>
      <w:r w:rsidR="00F66E60">
        <w:rPr>
          <w:rFonts w:hint="eastAsia"/>
        </w:rPr>
        <w:t xml:space="preserve"> 1.0</w:t>
      </w:r>
    </w:p>
    <w:p w14:paraId="5E8A1A85" w14:textId="77777777" w:rsidR="004D35CE" w:rsidRDefault="004D35CE" w:rsidP="004D35CE">
      <w:pPr>
        <w:pStyle w:val="2"/>
      </w:pPr>
      <w:r>
        <w:rPr>
          <w:rFonts w:hint="eastAsia"/>
        </w:rPr>
        <w:t>协议所属的层</w:t>
      </w:r>
    </w:p>
    <w:p w14:paraId="73284458" w14:textId="77777777" w:rsidR="004D35CE" w:rsidRDefault="004D35CE">
      <w:r>
        <w:rPr>
          <w:rFonts w:hint="eastAsia"/>
        </w:rPr>
        <w:t>这个是应用层协议，下面可以用任意的通讯方式，可以是可靠链接的，也可以不是，如果不是采用协议中的可靠重发机制。</w:t>
      </w:r>
    </w:p>
    <w:p w14:paraId="6AD2D09D" w14:textId="77777777" w:rsidR="00AE4AB4" w:rsidRDefault="00AE4AB4" w:rsidP="00AE4AB4">
      <w:pPr>
        <w:pStyle w:val="2"/>
      </w:pPr>
      <w:r>
        <w:rPr>
          <w:rFonts w:hint="eastAsia"/>
        </w:rPr>
        <w:t>行为</w:t>
      </w:r>
    </w:p>
    <w:p w14:paraId="3499FF90" w14:textId="77777777" w:rsidR="00AE4AB4" w:rsidRDefault="00AE4AB4" w:rsidP="00AE4AB4">
      <w:pPr>
        <w:pStyle w:val="3"/>
      </w:pPr>
      <w:r>
        <w:rPr>
          <w:rFonts w:hint="eastAsia"/>
        </w:rPr>
        <w:t>发现</w:t>
      </w:r>
      <w:r w:rsidR="00D545F0">
        <w:rPr>
          <w:rFonts w:hint="eastAsia"/>
        </w:rPr>
        <w:t>与注册</w:t>
      </w:r>
    </w:p>
    <w:p w14:paraId="12EDF9C7" w14:textId="77777777" w:rsidR="00AE4AB4" w:rsidRDefault="00AE4AB4" w:rsidP="00AE4AB4">
      <w:r>
        <w:rPr>
          <w:rFonts w:hint="eastAsia"/>
        </w:rPr>
        <w:t>CFET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首先广播发现报文，所有收到该报文的传感器</w:t>
      </w:r>
      <w:r w:rsidR="00207C11">
        <w:rPr>
          <w:rFonts w:hint="eastAsia"/>
        </w:rPr>
        <w:t>向</w:t>
      </w:r>
      <w:r>
        <w:rPr>
          <w:rFonts w:hint="eastAsia"/>
        </w:rPr>
        <w:t>CFET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发送注册报文，</w:t>
      </w:r>
      <w:r w:rsidR="00DD142F">
        <w:rPr>
          <w:rFonts w:hint="eastAsia"/>
        </w:rPr>
        <w:t>报文</w:t>
      </w:r>
      <w:r>
        <w:rPr>
          <w:rFonts w:hint="eastAsia"/>
        </w:rPr>
        <w:t>中含有传感器的协议版本、</w:t>
      </w:r>
      <w:r>
        <w:rPr>
          <w:rFonts w:hint="eastAsia"/>
        </w:rPr>
        <w:t>ID</w:t>
      </w:r>
      <w:r>
        <w:rPr>
          <w:rFonts w:hint="eastAsia"/>
        </w:rPr>
        <w:t>、以及通道信息。</w:t>
      </w:r>
      <w:r>
        <w:rPr>
          <w:rFonts w:hint="eastAsia"/>
        </w:rPr>
        <w:t>CFET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收到注册报文后记录下该传感器的信息。</w:t>
      </w:r>
    </w:p>
    <w:p w14:paraId="4E93FF30" w14:textId="77777777" w:rsidR="00F66E60" w:rsidRDefault="00F66E60" w:rsidP="00F66E60">
      <w:r>
        <w:rPr>
          <w:rFonts w:hint="eastAsia"/>
        </w:rPr>
        <w:t>对于</w:t>
      </w:r>
      <w:r>
        <w:rPr>
          <w:rFonts w:hint="eastAsia"/>
        </w:rPr>
        <w:t>MQTT</w:t>
      </w:r>
      <w:r>
        <w:rPr>
          <w:rFonts w:hint="eastAsia"/>
        </w:rPr>
        <w:t>来说，所有传感器订阅发现</w:t>
      </w:r>
      <w:r>
        <w:rPr>
          <w:rFonts w:hint="eastAsia"/>
        </w:rPr>
        <w:t>topics</w:t>
      </w:r>
      <w:r>
        <w:rPr>
          <w:rFonts w:hint="eastAsia"/>
        </w:rPr>
        <w:t>，</w:t>
      </w:r>
      <w:r>
        <w:rPr>
          <w:rFonts w:hint="eastAsia"/>
        </w:rPr>
        <w:t>CFET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订阅注册</w:t>
      </w:r>
      <w:r>
        <w:rPr>
          <w:rFonts w:hint="eastAsia"/>
        </w:rPr>
        <w:t>topic</w:t>
      </w:r>
      <w:r>
        <w:rPr>
          <w:rFonts w:hint="eastAsia"/>
        </w:rPr>
        <w:t>，这里有个</w:t>
      </w:r>
      <w:r>
        <w:rPr>
          <w:rFonts w:hint="eastAsia"/>
        </w:rPr>
        <w:t>bug</w:t>
      </w:r>
      <w:r>
        <w:rPr>
          <w:rFonts w:hint="eastAsia"/>
        </w:rPr>
        <w:t>，每次发现重复注册以前注册过的传感器，略有些浪费，在传感器规模特别大的时候要避免这么做。</w:t>
      </w:r>
    </w:p>
    <w:p w14:paraId="1EB1C19C" w14:textId="77777777" w:rsidR="00AE4AB4" w:rsidRDefault="00AE4AB4" w:rsidP="00AE4AB4">
      <w:pPr>
        <w:pStyle w:val="3"/>
      </w:pPr>
      <w:r>
        <w:rPr>
          <w:rFonts w:hint="eastAsia"/>
        </w:rPr>
        <w:t>发布</w:t>
      </w:r>
    </w:p>
    <w:p w14:paraId="245D4A1A" w14:textId="77777777" w:rsidR="00AE4AB4" w:rsidRDefault="00AE4AB4" w:rsidP="00AE4AB4">
      <w:r>
        <w:rPr>
          <w:rFonts w:hint="eastAsia"/>
        </w:rPr>
        <w:t>传感器，定时或者在有新数据，或者在收到请求的时候想外发布自己的数据</w:t>
      </w:r>
      <w:r w:rsidR="00F66E60">
        <w:rPr>
          <w:rFonts w:hint="eastAsia"/>
        </w:rPr>
        <w:t>。</w:t>
      </w:r>
    </w:p>
    <w:p w14:paraId="29F0856A" w14:textId="77777777" w:rsidR="00F66E60" w:rsidRDefault="00F66E60" w:rsidP="00AE4AB4">
      <w:r>
        <w:rPr>
          <w:rFonts w:hint="eastAsia"/>
        </w:rPr>
        <w:t>MQTT</w:t>
      </w:r>
      <w:r>
        <w:rPr>
          <w:rFonts w:hint="eastAsia"/>
        </w:rPr>
        <w:t>：每个传感器有自己的发布</w:t>
      </w:r>
      <w:r>
        <w:rPr>
          <w:rFonts w:hint="eastAsia"/>
        </w:rPr>
        <w:t>topic</w:t>
      </w:r>
      <w:r>
        <w:rPr>
          <w:rFonts w:hint="eastAsia"/>
        </w:rPr>
        <w:t>，在</w:t>
      </w:r>
      <w:r>
        <w:rPr>
          <w:rFonts w:hint="eastAsia"/>
        </w:rPr>
        <w:t>CFET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上注册以后</w:t>
      </w:r>
      <w:r>
        <w:rPr>
          <w:rFonts w:hint="eastAsia"/>
        </w:rPr>
        <w:t>CFET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会订阅自己的发布</w:t>
      </w:r>
      <w:r>
        <w:rPr>
          <w:rFonts w:hint="eastAsia"/>
        </w:rPr>
        <w:t>topic</w:t>
      </w:r>
    </w:p>
    <w:p w14:paraId="0B3AEF4E" w14:textId="77777777" w:rsidR="00AE4AB4" w:rsidRDefault="00AE4AB4" w:rsidP="00AE4AB4">
      <w:pPr>
        <w:pStyle w:val="3"/>
      </w:pPr>
      <w:r>
        <w:rPr>
          <w:rFonts w:hint="eastAsia"/>
        </w:rPr>
        <w:lastRenderedPageBreak/>
        <w:t>心跳</w:t>
      </w:r>
    </w:p>
    <w:p w14:paraId="6EFB34DC" w14:textId="77777777" w:rsidR="00AE4AB4" w:rsidRDefault="00AE4AB4" w:rsidP="00AE4AB4">
      <w:r>
        <w:rPr>
          <w:rFonts w:hint="eastAsia"/>
        </w:rPr>
        <w:t>传感器每隔一段时间向外发送心跳信息，让外界且接受过该传感器注册的</w:t>
      </w:r>
      <w:r>
        <w:rPr>
          <w:rFonts w:hint="eastAsia"/>
        </w:rPr>
        <w:t>CFET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知道他还在线，超过一段时间没有收到心跳，</w:t>
      </w:r>
      <w:r>
        <w:rPr>
          <w:rFonts w:hint="eastAsia"/>
        </w:rPr>
        <w:t>CFET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会将该传感器状态置为不在线。</w:t>
      </w:r>
    </w:p>
    <w:p w14:paraId="3627DE99" w14:textId="77777777" w:rsidR="00F66E60" w:rsidRDefault="00F66E60" w:rsidP="00F66E60">
      <w:r>
        <w:rPr>
          <w:rFonts w:hint="eastAsia"/>
        </w:rPr>
        <w:t>M</w:t>
      </w:r>
      <w:r>
        <w:t>QTT:</w:t>
      </w:r>
      <w:r>
        <w:rPr>
          <w:rFonts w:hint="eastAsia"/>
        </w:rPr>
        <w:t>每个传感器有自己的发布</w:t>
      </w:r>
      <w:r>
        <w:rPr>
          <w:rFonts w:hint="eastAsia"/>
        </w:rPr>
        <w:t>topic</w:t>
      </w:r>
      <w:r>
        <w:rPr>
          <w:rFonts w:hint="eastAsia"/>
        </w:rPr>
        <w:t>，在</w:t>
      </w:r>
      <w:r>
        <w:rPr>
          <w:rFonts w:hint="eastAsia"/>
        </w:rPr>
        <w:t>CFET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上注册以后</w:t>
      </w:r>
      <w:r>
        <w:rPr>
          <w:rFonts w:hint="eastAsia"/>
        </w:rPr>
        <w:t>CFET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会订阅自己的发布</w:t>
      </w:r>
      <w:r>
        <w:rPr>
          <w:rFonts w:hint="eastAsia"/>
        </w:rPr>
        <w:t>topic</w:t>
      </w:r>
    </w:p>
    <w:p w14:paraId="32936508" w14:textId="77777777" w:rsidR="00F66E60" w:rsidRDefault="00F66E60" w:rsidP="00F66E60">
      <w:pPr>
        <w:pStyle w:val="3"/>
      </w:pPr>
      <w:r>
        <w:rPr>
          <w:rFonts w:hint="eastAsia"/>
        </w:rPr>
        <w:t>查询</w:t>
      </w:r>
    </w:p>
    <w:p w14:paraId="5B97A864" w14:textId="77777777" w:rsidR="00F66E60" w:rsidRDefault="00F66E60" w:rsidP="00F66E60">
      <w:r>
        <w:rPr>
          <w:rFonts w:hint="eastAsia"/>
        </w:rPr>
        <w:t>CFET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可以想某个特定的传感器发布查询的报文，该传感器会回复发布发布报文。</w:t>
      </w:r>
    </w:p>
    <w:p w14:paraId="6423DEEA" w14:textId="77777777" w:rsidR="00F66E60" w:rsidRPr="00F66E60" w:rsidRDefault="00F66E60" w:rsidP="00F66E60">
      <w:r>
        <w:rPr>
          <w:rFonts w:hint="eastAsia"/>
        </w:rPr>
        <w:t>MQTT</w:t>
      </w:r>
      <w:r>
        <w:rPr>
          <w:rFonts w:hint="eastAsia"/>
        </w:rPr>
        <w:t>：传感器有自己订阅一个特有的查询</w:t>
      </w:r>
      <w:r>
        <w:rPr>
          <w:rFonts w:hint="eastAsia"/>
        </w:rPr>
        <w:t>topic</w:t>
      </w:r>
      <w:r>
        <w:rPr>
          <w:rFonts w:hint="eastAsia"/>
        </w:rPr>
        <w:t>，</w:t>
      </w:r>
      <w:r>
        <w:rPr>
          <w:rFonts w:hint="eastAsia"/>
        </w:rPr>
        <w:t>CFET</w:t>
      </w:r>
      <w:r>
        <w:rPr>
          <w:rFonts w:hint="eastAsia"/>
        </w:rPr>
        <w:t>在查询，修改传感器的时候会发布这个</w:t>
      </w:r>
      <w:r>
        <w:rPr>
          <w:rFonts w:hint="eastAsia"/>
        </w:rPr>
        <w:t>topic</w:t>
      </w:r>
    </w:p>
    <w:p w14:paraId="4F2BA800" w14:textId="77777777" w:rsidR="004D35CE" w:rsidRDefault="004D35CE" w:rsidP="004D35CE">
      <w:pPr>
        <w:pStyle w:val="2"/>
      </w:pPr>
      <w:r>
        <w:rPr>
          <w:rFonts w:hint="eastAsia"/>
        </w:rPr>
        <w:t>字符串版协议</w:t>
      </w:r>
    </w:p>
    <w:p w14:paraId="58D8DE8A" w14:textId="77777777" w:rsidR="009201D8" w:rsidRDefault="009201D8" w:rsidP="009201D8">
      <w:pPr>
        <w:pStyle w:val="3"/>
        <w:numPr>
          <w:ilvl w:val="0"/>
          <w:numId w:val="5"/>
        </w:numPr>
      </w:pPr>
      <w:r>
        <w:rPr>
          <w:rFonts w:hint="eastAsia"/>
        </w:rPr>
        <w:t>格式</w:t>
      </w:r>
    </w:p>
    <w:p w14:paraId="12DE4C79" w14:textId="77777777" w:rsidR="009201D8" w:rsidRDefault="009201D8" w:rsidP="009201D8">
      <w:r>
        <w:rPr>
          <w:rFonts w:hint="eastAsia"/>
        </w:rPr>
        <w:t>标准</w:t>
      </w:r>
      <w:r>
        <w:rPr>
          <w:rFonts w:hint="eastAsia"/>
        </w:rPr>
        <w:t>ascci</w:t>
      </w:r>
      <w:r>
        <w:rPr>
          <w:rFonts w:hint="eastAsia"/>
        </w:rPr>
        <w:t>字符串，以“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分割</w:t>
      </w:r>
      <w:r>
        <w:rPr>
          <w:rFonts w:hint="eastAsia"/>
        </w:rPr>
        <w:t>$</w:t>
      </w:r>
      <w:r>
        <w:rPr>
          <w:rFonts w:hint="eastAsia"/>
        </w:rPr>
        <w:t>结束，需分大小写</w:t>
      </w:r>
    </w:p>
    <w:p w14:paraId="7528667E" w14:textId="77777777" w:rsidR="009201D8" w:rsidRDefault="009201D8" w:rsidP="009201D8">
      <w:r>
        <w:t>P1;P2;P3$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</w:tblGrid>
      <w:tr w:rsidR="009201D8" w14:paraId="11A1BF73" w14:textId="77777777" w:rsidTr="009433B5">
        <w:tc>
          <w:tcPr>
            <w:tcW w:w="1382" w:type="dxa"/>
          </w:tcPr>
          <w:p w14:paraId="29F0D3E1" w14:textId="77777777" w:rsidR="009201D8" w:rsidRDefault="009201D8" w:rsidP="009433B5">
            <w:r>
              <w:rPr>
                <w:rFonts w:hint="eastAsia"/>
              </w:rPr>
              <w:t>P1</w:t>
            </w:r>
          </w:p>
        </w:tc>
        <w:tc>
          <w:tcPr>
            <w:tcW w:w="1382" w:type="dxa"/>
          </w:tcPr>
          <w:p w14:paraId="16FD2BFE" w14:textId="77777777" w:rsidR="009201D8" w:rsidRDefault="009201D8" w:rsidP="009433B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98D6D2B" w14:textId="77777777" w:rsidR="009201D8" w:rsidRDefault="009201D8" w:rsidP="009433B5">
            <w:r>
              <w:t>P</w:t>
            </w:r>
            <w:r>
              <w:rPr>
                <w:rFonts w:hint="eastAsia"/>
              </w:rPr>
              <w:t>3</w:t>
            </w:r>
          </w:p>
        </w:tc>
      </w:tr>
    </w:tbl>
    <w:p w14:paraId="053A546E" w14:textId="77777777" w:rsidR="009201D8" w:rsidRPr="00F66E60" w:rsidRDefault="009201D8" w:rsidP="009201D8">
      <w:r>
        <w:rPr>
          <w:rFonts w:hint="eastAsia"/>
        </w:rPr>
        <w:t>下文如果</w:t>
      </w:r>
      <w:r>
        <w:rPr>
          <w:rFonts w:hint="eastAsia"/>
        </w:rPr>
        <w:t>{}</w:t>
      </w:r>
      <w:r>
        <w:rPr>
          <w:rFonts w:hint="eastAsia"/>
        </w:rPr>
        <w:t>中的表示为变量，其他的为常量</w:t>
      </w:r>
    </w:p>
    <w:p w14:paraId="29C5B589" w14:textId="77777777" w:rsidR="009201D8" w:rsidRPr="009201D8" w:rsidRDefault="009201D8" w:rsidP="009201D8"/>
    <w:p w14:paraId="20D21DBE" w14:textId="77777777" w:rsidR="007B4B07" w:rsidRDefault="00F66E60" w:rsidP="009201D8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发现</w:t>
      </w:r>
    </w:p>
    <w:p w14:paraId="37CBB4C0" w14:textId="77777777" w:rsidR="00F66E60" w:rsidRDefault="00F66E60" w:rsidP="00F66E60">
      <w:r>
        <w:rPr>
          <w:rFonts w:hint="eastAsia"/>
        </w:rPr>
        <w:t>方向：</w:t>
      </w:r>
      <w:r w:rsidRPr="006A63E1">
        <w:rPr>
          <w:rFonts w:hint="eastAsia"/>
          <w:color w:val="FF0000"/>
        </w:rPr>
        <w:t>CFET</w:t>
      </w:r>
      <w:r w:rsidRPr="006A63E1">
        <w:rPr>
          <w:color w:val="FF0000"/>
        </w:rPr>
        <w:t xml:space="preserve"> </w:t>
      </w:r>
      <w:r w:rsidRPr="006A63E1">
        <w:rPr>
          <w:rFonts w:hint="eastAsia"/>
          <w:color w:val="FF0000"/>
        </w:rPr>
        <w:t>Host</w:t>
      </w:r>
      <w:r w:rsidRPr="006A63E1">
        <w:rPr>
          <w:color w:val="FF0000"/>
        </w:rPr>
        <w:t xml:space="preserve"> </w:t>
      </w:r>
      <w:r w:rsidRPr="006A63E1">
        <w:rPr>
          <w:color w:val="FF0000"/>
        </w:rPr>
        <w:sym w:font="Wingdings" w:char="F0E0"/>
      </w:r>
      <w:r w:rsidRPr="006A63E1">
        <w:rPr>
          <w:color w:val="FF0000"/>
        </w:rPr>
        <w:t xml:space="preserve"> </w:t>
      </w:r>
      <w:r w:rsidRPr="006A63E1">
        <w:rPr>
          <w:rFonts w:hint="eastAsia"/>
          <w:color w:val="FF0000"/>
        </w:rPr>
        <w:t>传感器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，就是传感器都订阅一个全局的</w:t>
      </w:r>
      <w:r>
        <w:rPr>
          <w:rFonts w:hint="eastAsia"/>
        </w:rPr>
        <w:t>Topic</w:t>
      </w:r>
      <w:r>
        <w:rPr>
          <w:rFonts w:hint="eastAsia"/>
        </w:rPr>
        <w:t>，下文不再赘述）</w:t>
      </w:r>
    </w:p>
    <w:p w14:paraId="1CE20278" w14:textId="77777777" w:rsidR="00AA49BC" w:rsidRDefault="00AA49BC" w:rsidP="00F66E60">
      <w:r>
        <w:rPr>
          <w:rFonts w:hint="eastAsia"/>
        </w:rPr>
        <w:t>M</w:t>
      </w:r>
      <w:r>
        <w:t>QTT Topic: Disc</w:t>
      </w:r>
    </w:p>
    <w:tbl>
      <w:tblPr>
        <w:tblStyle w:val="a3"/>
        <w:tblW w:w="8907" w:type="dxa"/>
        <w:tblLook w:val="04A0" w:firstRow="1" w:lastRow="0" w:firstColumn="1" w:lastColumn="0" w:noHBand="0" w:noVBand="1"/>
      </w:tblPr>
      <w:tblGrid>
        <w:gridCol w:w="2263"/>
        <w:gridCol w:w="6644"/>
      </w:tblGrid>
      <w:tr w:rsidR="00AA49BC" w14:paraId="51619282" w14:textId="77777777" w:rsidTr="006A63E1">
        <w:trPr>
          <w:trHeight w:val="670"/>
        </w:trPr>
        <w:tc>
          <w:tcPr>
            <w:tcW w:w="2263" w:type="dxa"/>
          </w:tcPr>
          <w:p w14:paraId="25856B78" w14:textId="77777777" w:rsidR="00AA49BC" w:rsidRDefault="00AA49BC" w:rsidP="009433B5">
            <w:r>
              <w:t>DISC</w:t>
            </w:r>
          </w:p>
        </w:tc>
        <w:tc>
          <w:tcPr>
            <w:tcW w:w="6644" w:type="dxa"/>
          </w:tcPr>
          <w:p w14:paraId="0A78A513" w14:textId="77777777" w:rsidR="00AA49BC" w:rsidRDefault="00AA49BC" w:rsidP="009433B5">
            <w:r>
              <w:rPr>
                <w:rFonts w:hint="eastAsia"/>
              </w:rPr>
              <w:t>{</w:t>
            </w:r>
            <w:r w:rsidR="00B66B76">
              <w:rPr>
                <w:rFonts w:hint="eastAsia"/>
              </w:rPr>
              <w:t xml:space="preserve">CFET </w:t>
            </w:r>
            <w:r w:rsidR="00B66B76">
              <w:rPr>
                <w:rFonts w:hint="eastAsia"/>
              </w:rPr>
              <w:t>的</w:t>
            </w:r>
            <w:r w:rsidR="00B66B76">
              <w:rPr>
                <w:rFonts w:hint="eastAsia"/>
              </w:rPr>
              <w:t>host</w:t>
            </w:r>
            <w:r w:rsidR="00B66B76">
              <w:rPr>
                <w:rFonts w:hint="eastAsia"/>
              </w:rPr>
              <w:t>订阅的</w:t>
            </w:r>
            <w:r w:rsidR="00B66B76">
              <w:rPr>
                <w:rFonts w:hint="eastAsia"/>
              </w:rPr>
              <w:t>topic</w:t>
            </w:r>
            <w:r w:rsidR="00B66B76">
              <w:rPr>
                <w:rFonts w:hint="eastAsia"/>
              </w:rPr>
              <w:t>——注册</w:t>
            </w:r>
            <w:r w:rsidR="00B66B76">
              <w:rPr>
                <w:rFonts w:hint="eastAsia"/>
              </w:rPr>
              <w:t>topic</w:t>
            </w:r>
            <w:r>
              <w:rPr>
                <w:rFonts w:hint="eastAsia"/>
              </w:rPr>
              <w:t>}</w:t>
            </w:r>
          </w:p>
        </w:tc>
      </w:tr>
    </w:tbl>
    <w:p w14:paraId="273E5F71" w14:textId="77777777" w:rsidR="005D7B97" w:rsidRDefault="005D7B97" w:rsidP="005D7B97">
      <w:r>
        <w:rPr>
          <w:rFonts w:hint="eastAsia"/>
        </w:rPr>
        <w:t>DISC</w:t>
      </w:r>
      <w:r>
        <w:rPr>
          <w:rFonts w:hint="eastAsia"/>
        </w:rPr>
        <w:t>：代表这是一条</w:t>
      </w:r>
      <w:r w:rsidR="001D3F6F">
        <w:rPr>
          <w:rFonts w:hint="eastAsia"/>
        </w:rPr>
        <w:t>发现</w:t>
      </w:r>
      <w:r>
        <w:rPr>
          <w:rFonts w:hint="eastAsia"/>
        </w:rPr>
        <w:t>消息</w:t>
      </w:r>
    </w:p>
    <w:p w14:paraId="1EE04034" w14:textId="77777777" w:rsidR="005D7B97" w:rsidRDefault="005D7B97" w:rsidP="005D7B97">
      <w:r>
        <w:rPr>
          <w:rFonts w:hint="eastAsia"/>
        </w:rPr>
        <w:t>{</w:t>
      </w:r>
      <w:r w:rsidR="00B66B76">
        <w:rPr>
          <w:rFonts w:hint="eastAsia"/>
        </w:rPr>
        <w:t xml:space="preserve">CFET </w:t>
      </w:r>
      <w:r w:rsidR="00B66B76">
        <w:rPr>
          <w:rFonts w:hint="eastAsia"/>
        </w:rPr>
        <w:t>的</w:t>
      </w:r>
      <w:r w:rsidR="00B66B76">
        <w:rPr>
          <w:rFonts w:hint="eastAsia"/>
        </w:rPr>
        <w:t>host</w:t>
      </w:r>
      <w:r w:rsidR="00B66B76">
        <w:rPr>
          <w:rFonts w:hint="eastAsia"/>
        </w:rPr>
        <w:t>订阅的</w:t>
      </w:r>
      <w:r w:rsidR="00B66B76">
        <w:rPr>
          <w:rFonts w:hint="eastAsia"/>
        </w:rPr>
        <w:t>topic</w:t>
      </w:r>
      <w:r w:rsidR="00B66B76">
        <w:rPr>
          <w:rFonts w:hint="eastAsia"/>
        </w:rPr>
        <w:t>——注册</w:t>
      </w:r>
      <w:r w:rsidR="00B66B76">
        <w:rPr>
          <w:rFonts w:hint="eastAsia"/>
        </w:rPr>
        <w:t>topic</w:t>
      </w:r>
      <w:r>
        <w:rPr>
          <w:rFonts w:hint="eastAsia"/>
        </w:rPr>
        <w:t>}</w:t>
      </w:r>
      <w:r>
        <w:rPr>
          <w:rFonts w:hint="eastAsia"/>
        </w:rPr>
        <w:t>：传感器回复到这个</w:t>
      </w:r>
      <w:r>
        <w:rPr>
          <w:rFonts w:hint="eastAsia"/>
        </w:rPr>
        <w:t>Topic</w:t>
      </w:r>
      <w:r>
        <w:rPr>
          <w:rFonts w:hint="eastAsia"/>
        </w:rPr>
        <w:t>上，</w:t>
      </w:r>
      <w:r>
        <w:rPr>
          <w:rFonts w:hint="eastAsia"/>
        </w:rPr>
        <w:t>MQTT</w:t>
      </w:r>
      <w:r>
        <w:rPr>
          <w:rFonts w:hint="eastAsia"/>
        </w:rPr>
        <w:t>就是</w:t>
      </w:r>
      <w:r w:rsidR="00B66B76">
        <w:rPr>
          <w:rFonts w:hint="eastAsia"/>
        </w:rPr>
        <w:t>传感器</w:t>
      </w:r>
      <w:r>
        <w:rPr>
          <w:rFonts w:hint="eastAsia"/>
        </w:rPr>
        <w:t>发布这</w:t>
      </w:r>
      <w:r>
        <w:rPr>
          <w:rFonts w:hint="eastAsia"/>
        </w:rPr>
        <w:t>topic</w:t>
      </w:r>
      <w:r>
        <w:rPr>
          <w:rFonts w:hint="eastAsia"/>
        </w:rPr>
        <w:t>的消息</w:t>
      </w:r>
    </w:p>
    <w:p w14:paraId="1C0BCFAD" w14:textId="77777777" w:rsidR="006A63E1" w:rsidRDefault="006A63E1" w:rsidP="005D7B97"/>
    <w:p w14:paraId="0C2AEFF3" w14:textId="77777777" w:rsidR="00F66E60" w:rsidRPr="005D7B97" w:rsidRDefault="00AA49BC" w:rsidP="005D7B97">
      <w:pPr>
        <w:pStyle w:val="3"/>
      </w:pPr>
      <w:r w:rsidRPr="005D7B97">
        <w:rPr>
          <w:rFonts w:hint="eastAsia"/>
        </w:rPr>
        <w:t>注册</w:t>
      </w:r>
    </w:p>
    <w:tbl>
      <w:tblPr>
        <w:tblStyle w:val="a3"/>
        <w:tblpPr w:leftFromText="180" w:rightFromText="180" w:vertAnchor="text" w:horzAnchor="margin" w:tblpXSpec="center" w:tblpY="1797"/>
        <w:tblW w:w="9882" w:type="dxa"/>
        <w:tblLayout w:type="fixed"/>
        <w:tblLook w:val="04A0" w:firstRow="1" w:lastRow="0" w:firstColumn="1" w:lastColumn="0" w:noHBand="0" w:noVBand="1"/>
      </w:tblPr>
      <w:tblGrid>
        <w:gridCol w:w="1098"/>
        <w:gridCol w:w="1098"/>
        <w:gridCol w:w="315"/>
        <w:gridCol w:w="1276"/>
        <w:gridCol w:w="1275"/>
        <w:gridCol w:w="1526"/>
        <w:gridCol w:w="1098"/>
        <w:gridCol w:w="1098"/>
        <w:gridCol w:w="1098"/>
      </w:tblGrid>
      <w:tr w:rsidR="005439A9" w14:paraId="567A2E8B" w14:textId="77777777" w:rsidTr="005439A9">
        <w:tc>
          <w:tcPr>
            <w:tcW w:w="1098" w:type="dxa"/>
          </w:tcPr>
          <w:p w14:paraId="6643F76B" w14:textId="77777777" w:rsidR="005439A9" w:rsidRDefault="005D214B" w:rsidP="006770FF">
            <w:r>
              <w:t>REG</w:t>
            </w:r>
          </w:p>
        </w:tc>
        <w:tc>
          <w:tcPr>
            <w:tcW w:w="1098" w:type="dxa"/>
          </w:tcPr>
          <w:p w14:paraId="5877C246" w14:textId="77777777" w:rsidR="005439A9" w:rsidRDefault="005439A9" w:rsidP="006770FF">
            <w:bookmarkStart w:id="1" w:name="_Hlk535330166"/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传感器订阅的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——确认注册</w:t>
            </w:r>
            <w:r>
              <w:rPr>
                <w:rFonts w:hint="eastAsia"/>
              </w:rPr>
              <w:t>topic}</w:t>
            </w:r>
          </w:p>
        </w:tc>
        <w:tc>
          <w:tcPr>
            <w:tcW w:w="315" w:type="dxa"/>
          </w:tcPr>
          <w:p w14:paraId="0564E1AF" w14:textId="6C8C1314" w:rsidR="005439A9" w:rsidRDefault="005439A9" w:rsidP="006770FF">
            <w:commentRangeStart w:id="2"/>
            <w:del w:id="3" w:author="yang zhou" w:date="2019-03-21T09:26:00Z">
              <w:r w:rsidDel="00916852">
                <w:rPr>
                  <w:rFonts w:hint="eastAsia"/>
                </w:rPr>
                <w:delText>S</w:delText>
              </w:r>
            </w:del>
            <w:commentRangeEnd w:id="2"/>
            <w:r w:rsidR="00916852">
              <w:rPr>
                <w:rStyle w:val="a9"/>
              </w:rPr>
              <w:commentReference w:id="2"/>
            </w:r>
          </w:p>
        </w:tc>
        <w:tc>
          <w:tcPr>
            <w:tcW w:w="1276" w:type="dxa"/>
          </w:tcPr>
          <w:p w14:paraId="0A32996B" w14:textId="77777777" w:rsidR="005439A9" w:rsidRDefault="005439A9" w:rsidP="006770FF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传感器名字</w:t>
            </w:r>
            <w:r>
              <w:rPr>
                <w:rFonts w:hint="eastAsia"/>
              </w:rPr>
              <w:t>}</w:t>
            </w:r>
          </w:p>
        </w:tc>
        <w:tc>
          <w:tcPr>
            <w:tcW w:w="1275" w:type="dxa"/>
          </w:tcPr>
          <w:p w14:paraId="5234631B" w14:textId="77777777" w:rsidR="005439A9" w:rsidRDefault="005439A9" w:rsidP="006770FF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发布的</w:t>
            </w:r>
            <w:r>
              <w:rPr>
                <w:rFonts w:hint="eastAsia"/>
              </w:rPr>
              <w:t>Topic}</w:t>
            </w:r>
          </w:p>
        </w:tc>
        <w:tc>
          <w:tcPr>
            <w:tcW w:w="1526" w:type="dxa"/>
          </w:tcPr>
          <w:p w14:paraId="3ECAD65B" w14:textId="77777777" w:rsidR="005439A9" w:rsidRDefault="005439A9" w:rsidP="00AF5035">
            <w:pPr>
              <w:ind w:left="280" w:hangingChars="100" w:hanging="280"/>
            </w:pPr>
            <w:r>
              <w:rPr>
                <w:rFonts w:hint="eastAsia"/>
              </w:rPr>
              <w:t>{</w:t>
            </w:r>
            <w:r>
              <w:t>CFET H</w:t>
            </w:r>
            <w:r>
              <w:rPr>
                <w:rFonts w:hint="eastAsia"/>
              </w:rPr>
              <w:t>ost</w:t>
            </w:r>
          </w:p>
          <w:p w14:paraId="068E28D8" w14:textId="77777777" w:rsidR="005439A9" w:rsidRDefault="005439A9" w:rsidP="00AF5035">
            <w:pPr>
              <w:ind w:leftChars="100" w:left="280"/>
            </w:pPr>
            <w:r>
              <w:rPr>
                <w:rFonts w:hint="eastAsia"/>
              </w:rPr>
              <w:t>心跳连接</w:t>
            </w:r>
            <w:r>
              <w:rPr>
                <w:rFonts w:hint="eastAsia"/>
              </w:rPr>
              <w:t>Topic+</w:t>
            </w:r>
            <w:r>
              <w:rPr>
                <w:rFonts w:hint="eastAsia"/>
              </w:rPr>
              <w:t>传感器</w:t>
            </w:r>
            <w:r>
              <w:rPr>
                <w:rFonts w:hint="eastAsia"/>
              </w:rPr>
              <w:lastRenderedPageBreak/>
              <w:t>心跳</w:t>
            </w:r>
            <w:r>
              <w:t>T</w:t>
            </w:r>
            <w:r>
              <w:rPr>
                <w:rFonts w:hint="eastAsia"/>
              </w:rPr>
              <w:t>opic}</w:t>
            </w:r>
          </w:p>
        </w:tc>
        <w:tc>
          <w:tcPr>
            <w:tcW w:w="1098" w:type="dxa"/>
          </w:tcPr>
          <w:p w14:paraId="16C19A66" w14:textId="77777777" w:rsidR="005439A9" w:rsidRDefault="005439A9" w:rsidP="006770FF">
            <w:r>
              <w:rPr>
                <w:rFonts w:hint="eastAsia"/>
              </w:rPr>
              <w:lastRenderedPageBreak/>
              <w:t>{</w:t>
            </w:r>
            <w:r>
              <w:rPr>
                <w:rFonts w:hint="eastAsia"/>
              </w:rPr>
              <w:t>查询</w:t>
            </w:r>
            <w:commentRangeStart w:id="4"/>
            <w:r>
              <w:rPr>
                <w:rFonts w:hint="eastAsia"/>
              </w:rPr>
              <w:t>Topic</w:t>
            </w:r>
            <w:commentRangeEnd w:id="4"/>
            <w:r w:rsidR="00B44006">
              <w:rPr>
                <w:rStyle w:val="a9"/>
              </w:rPr>
              <w:commentReference w:id="4"/>
            </w:r>
            <w:r>
              <w:rPr>
                <w:rFonts w:hint="eastAsia"/>
              </w:rPr>
              <w:t>}</w:t>
            </w:r>
          </w:p>
        </w:tc>
        <w:tc>
          <w:tcPr>
            <w:tcW w:w="1098" w:type="dxa"/>
          </w:tcPr>
          <w:p w14:paraId="1C4CE9D0" w14:textId="2CF12DCA" w:rsidR="005439A9" w:rsidRDefault="005439A9" w:rsidP="006770FF">
            <w:del w:id="5" w:author="yang zhou" w:date="2019-03-20T11:26:00Z">
              <w:r w:rsidDel="00B44006">
                <w:rPr>
                  <w:rFonts w:hint="eastAsia"/>
                </w:rPr>
                <w:delText>{</w:delText>
              </w:r>
              <w:r w:rsidDel="00B44006">
                <w:rPr>
                  <w:rFonts w:hint="eastAsia"/>
                </w:rPr>
                <w:delText>心跳超时（秒）</w:delText>
              </w:r>
              <w:r w:rsidDel="00B44006">
                <w:rPr>
                  <w:rFonts w:hint="eastAsia"/>
                </w:rPr>
                <w:delText>}</w:delText>
              </w:r>
            </w:del>
          </w:p>
        </w:tc>
        <w:tc>
          <w:tcPr>
            <w:tcW w:w="1098" w:type="dxa"/>
          </w:tcPr>
          <w:p w14:paraId="4DB2913A" w14:textId="42F823F1" w:rsidR="005439A9" w:rsidRPr="00990790" w:rsidRDefault="005439A9" w:rsidP="00C264B0">
            <w:pPr>
              <w:rPr>
                <w:highlight w:val="yellow"/>
              </w:rPr>
            </w:pPr>
            <w:r w:rsidRPr="00990790">
              <w:rPr>
                <w:rFonts w:hint="eastAsia"/>
                <w:highlight w:val="yellow"/>
              </w:rPr>
              <w:t>{</w:t>
            </w:r>
            <w:r w:rsidRPr="00990790">
              <w:rPr>
                <w:rFonts w:hint="eastAsia"/>
                <w:highlight w:val="yellow"/>
              </w:rPr>
              <w:t>通道</w:t>
            </w:r>
            <w:r w:rsidR="00C264B0">
              <w:rPr>
                <w:rFonts w:hint="eastAsia"/>
                <w:highlight w:val="yellow"/>
              </w:rPr>
              <w:t>数量</w:t>
            </w:r>
            <w:commentRangeStart w:id="6"/>
            <w:r w:rsidRPr="00990790">
              <w:rPr>
                <w:rFonts w:hint="eastAsia"/>
                <w:highlight w:val="yellow"/>
              </w:rPr>
              <w:t>JSON</w:t>
            </w:r>
            <w:commentRangeEnd w:id="6"/>
            <w:r w:rsidR="00990790">
              <w:rPr>
                <w:rStyle w:val="a9"/>
              </w:rPr>
              <w:commentReference w:id="6"/>
            </w:r>
            <w:r w:rsidRPr="00990790">
              <w:rPr>
                <w:rFonts w:hint="eastAsia"/>
                <w:highlight w:val="yellow"/>
              </w:rPr>
              <w:t>}</w:t>
            </w:r>
          </w:p>
        </w:tc>
      </w:tr>
    </w:tbl>
    <w:bookmarkEnd w:id="1"/>
    <w:p w14:paraId="2858677C" w14:textId="77777777" w:rsidR="00AA49BC" w:rsidRDefault="00AA49BC" w:rsidP="00AA49BC">
      <w:r>
        <w:rPr>
          <w:rFonts w:hint="eastAsia"/>
        </w:rPr>
        <w:t>方向：</w:t>
      </w:r>
      <w:r w:rsidRPr="006A63E1">
        <w:rPr>
          <w:rFonts w:hint="eastAsia"/>
          <w:color w:val="FF0000"/>
        </w:rPr>
        <w:t>传感器</w:t>
      </w:r>
      <w:r w:rsidRPr="006A63E1">
        <w:rPr>
          <w:color w:val="FF0000"/>
        </w:rPr>
        <w:t xml:space="preserve"> </w:t>
      </w:r>
      <w:r w:rsidRPr="006A63E1">
        <w:rPr>
          <w:color w:val="FF0000"/>
        </w:rPr>
        <w:sym w:font="Wingdings" w:char="F0E0"/>
      </w:r>
      <w:r w:rsidRPr="006A63E1">
        <w:rPr>
          <w:color w:val="FF0000"/>
        </w:rPr>
        <w:t xml:space="preserve"> </w:t>
      </w:r>
      <w:r w:rsidRPr="006A63E1">
        <w:rPr>
          <w:rFonts w:hint="eastAsia"/>
          <w:color w:val="FF0000"/>
        </w:rPr>
        <w:t>CFET</w:t>
      </w:r>
      <w:r w:rsidRPr="006A63E1">
        <w:rPr>
          <w:color w:val="FF0000"/>
        </w:rPr>
        <w:t xml:space="preserve"> </w:t>
      </w:r>
      <w:r w:rsidRPr="006A63E1">
        <w:rPr>
          <w:rFonts w:hint="eastAsia"/>
          <w:color w:val="FF0000"/>
        </w:rPr>
        <w:t>Host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，传感器发布一个刚刚发现消息里面的</w:t>
      </w:r>
      <w:r>
        <w:rPr>
          <w:rFonts w:hint="eastAsia"/>
        </w:rPr>
        <w:t>topic</w:t>
      </w:r>
      <w:r>
        <w:rPr>
          <w:rFonts w:hint="eastAsia"/>
        </w:rPr>
        <w:t>的消息，</w:t>
      </w:r>
      <w:r>
        <w:rPr>
          <w:rFonts w:hint="eastAsia"/>
        </w:rPr>
        <w:t>Topic={</w:t>
      </w:r>
      <w:r w:rsidR="00B66B76">
        <w:rPr>
          <w:rFonts w:hint="eastAsia"/>
        </w:rPr>
        <w:t xml:space="preserve">CFET </w:t>
      </w:r>
      <w:r w:rsidR="00B66B76">
        <w:rPr>
          <w:rFonts w:hint="eastAsia"/>
        </w:rPr>
        <w:t>的</w:t>
      </w:r>
      <w:r w:rsidR="00B66B76">
        <w:rPr>
          <w:rFonts w:hint="eastAsia"/>
        </w:rPr>
        <w:t>host</w:t>
      </w:r>
      <w:r w:rsidR="00B66B76">
        <w:rPr>
          <w:rFonts w:hint="eastAsia"/>
        </w:rPr>
        <w:t>订阅的</w:t>
      </w:r>
      <w:r w:rsidR="00B66B76">
        <w:rPr>
          <w:rFonts w:hint="eastAsia"/>
        </w:rPr>
        <w:t>topic</w:t>
      </w:r>
      <w:r w:rsidR="00B66B76">
        <w:rPr>
          <w:rFonts w:hint="eastAsia"/>
        </w:rPr>
        <w:t>——注册</w:t>
      </w:r>
      <w:r w:rsidR="00B66B76">
        <w:rPr>
          <w:rFonts w:hint="eastAsia"/>
        </w:rPr>
        <w:t>topic</w:t>
      </w:r>
      <w:r>
        <w:rPr>
          <w:rFonts w:hint="eastAsia"/>
        </w:rPr>
        <w:t xml:space="preserve"> }</w:t>
      </w:r>
      <w:r>
        <w:rPr>
          <w:rFonts w:hint="eastAsia"/>
        </w:rPr>
        <w:t>）</w:t>
      </w:r>
    </w:p>
    <w:p w14:paraId="6286C37B" w14:textId="77777777" w:rsidR="00AA49BC" w:rsidRDefault="00701FAC" w:rsidP="00AA49BC">
      <w:r>
        <w:rPr>
          <w:rFonts w:hint="eastAsia"/>
        </w:rPr>
        <w:t>{</w:t>
      </w:r>
      <w:r w:rsidR="00B66B76">
        <w:rPr>
          <w:rFonts w:hint="eastAsia"/>
        </w:rPr>
        <w:t xml:space="preserve">CFET </w:t>
      </w:r>
      <w:r w:rsidR="00B66B76">
        <w:rPr>
          <w:rFonts w:hint="eastAsia"/>
        </w:rPr>
        <w:t>的</w:t>
      </w:r>
      <w:r w:rsidR="00B66B76">
        <w:rPr>
          <w:rFonts w:hint="eastAsia"/>
        </w:rPr>
        <w:t>host</w:t>
      </w:r>
      <w:r w:rsidR="00B66B76">
        <w:rPr>
          <w:rFonts w:hint="eastAsia"/>
        </w:rPr>
        <w:t>订阅的</w:t>
      </w:r>
      <w:r w:rsidR="00B66B76">
        <w:rPr>
          <w:rFonts w:hint="eastAsia"/>
        </w:rPr>
        <w:t>topic</w:t>
      </w:r>
      <w:r w:rsidR="00B66B76">
        <w:rPr>
          <w:rFonts w:hint="eastAsia"/>
        </w:rPr>
        <w:t>——注册</w:t>
      </w:r>
      <w:r w:rsidR="00B66B76">
        <w:rPr>
          <w:rFonts w:hint="eastAsia"/>
        </w:rPr>
        <w:t>topic</w:t>
      </w:r>
      <w:r>
        <w:rPr>
          <w:rFonts w:hint="eastAsia"/>
        </w:rPr>
        <w:t>}</w:t>
      </w:r>
      <w:r>
        <w:rPr>
          <w:rFonts w:hint="eastAsia"/>
        </w:rPr>
        <w:t>：发现消息中的</w:t>
      </w:r>
      <w:r>
        <w:rPr>
          <w:rFonts w:hint="eastAsia"/>
        </w:rPr>
        <w:t>{</w:t>
      </w:r>
      <w:r>
        <w:rPr>
          <w:rFonts w:hint="eastAsia"/>
        </w:rPr>
        <w:t>注册</w:t>
      </w:r>
      <w:r>
        <w:rPr>
          <w:rFonts w:hint="eastAsia"/>
        </w:rPr>
        <w:t>topic}</w:t>
      </w:r>
    </w:p>
    <w:p w14:paraId="670631CE" w14:textId="77777777" w:rsidR="00701FAC" w:rsidRDefault="00445E62" w:rsidP="00AA49BC">
      <w:r>
        <w:rPr>
          <w:rFonts w:hint="eastAsia"/>
        </w:rPr>
        <w:t>S</w:t>
      </w:r>
      <w:r w:rsidR="00701FAC">
        <w:rPr>
          <w:rFonts w:hint="eastAsia"/>
        </w:rPr>
        <w:t>：代表我采用字符串协议，注册和发现永远是字符串协议</w:t>
      </w:r>
    </w:p>
    <w:p w14:paraId="73B189CB" w14:textId="77777777" w:rsidR="00701FAC" w:rsidRDefault="00701FAC" w:rsidP="00701FAC">
      <w:r>
        <w:rPr>
          <w:rFonts w:hint="eastAsia"/>
        </w:rPr>
        <w:t>{</w:t>
      </w:r>
      <w:r>
        <w:rPr>
          <w:rFonts w:hint="eastAsia"/>
        </w:rPr>
        <w:t>传感器名字</w:t>
      </w:r>
      <w:r>
        <w:rPr>
          <w:rFonts w:hint="eastAsia"/>
        </w:rPr>
        <w:t>}</w:t>
      </w:r>
      <w:r>
        <w:rPr>
          <w:rFonts w:hint="eastAsia"/>
        </w:rPr>
        <w:t>：这个传感器的名字，</w:t>
      </w:r>
      <w:r>
        <w:rPr>
          <w:rFonts w:hint="eastAsia"/>
        </w:rPr>
        <w:t>ID</w:t>
      </w:r>
      <w:r>
        <w:rPr>
          <w:rFonts w:hint="eastAsia"/>
        </w:rPr>
        <w:t>，需要唯一，可以用一个足够大的随机整数</w:t>
      </w:r>
      <w:r>
        <w:rPr>
          <w:rFonts w:hint="eastAsia"/>
        </w:rPr>
        <w:t xml:space="preserve"> </w:t>
      </w:r>
    </w:p>
    <w:p w14:paraId="7D002867" w14:textId="77777777" w:rsidR="00701FAC" w:rsidRDefault="00701FAC" w:rsidP="00701FAC">
      <w:r>
        <w:rPr>
          <w:rFonts w:hint="eastAsia"/>
        </w:rPr>
        <w:t>{</w:t>
      </w:r>
      <w:r>
        <w:rPr>
          <w:rFonts w:hint="eastAsia"/>
        </w:rPr>
        <w:t>发布的</w:t>
      </w:r>
      <w:r>
        <w:rPr>
          <w:rFonts w:hint="eastAsia"/>
        </w:rPr>
        <w:t>Topic}</w:t>
      </w:r>
      <w:r w:rsidR="00435E2A">
        <w:rPr>
          <w:rFonts w:hint="eastAsia"/>
        </w:rPr>
        <w:t>：</w:t>
      </w:r>
      <w:r w:rsidR="00435E2A">
        <w:rPr>
          <w:rFonts w:hint="eastAsia"/>
        </w:rPr>
        <w:t>CFET</w:t>
      </w:r>
      <w:r w:rsidR="00435E2A">
        <w:t xml:space="preserve"> </w:t>
      </w:r>
      <w:r w:rsidR="00435E2A">
        <w:rPr>
          <w:rFonts w:hint="eastAsia"/>
        </w:rPr>
        <w:t>host</w:t>
      </w:r>
      <w:r w:rsidR="00435E2A">
        <w:rPr>
          <w:rFonts w:hint="eastAsia"/>
        </w:rPr>
        <w:t>需要订阅的传感器发布的</w:t>
      </w:r>
      <w:r w:rsidR="00435E2A">
        <w:rPr>
          <w:rFonts w:hint="eastAsia"/>
        </w:rPr>
        <w:t>Topics</w:t>
      </w:r>
      <w:r w:rsidR="00435E2A">
        <w:rPr>
          <w:rFonts w:hint="eastAsia"/>
        </w:rPr>
        <w:t>，进队</w:t>
      </w:r>
      <w:r w:rsidR="00435E2A">
        <w:rPr>
          <w:rFonts w:hint="eastAsia"/>
        </w:rPr>
        <w:t>MQTT</w:t>
      </w:r>
      <w:r w:rsidR="00435E2A">
        <w:rPr>
          <w:rFonts w:hint="eastAsia"/>
        </w:rPr>
        <w:t>有效</w:t>
      </w:r>
    </w:p>
    <w:p w14:paraId="0A1AFAC5" w14:textId="77777777" w:rsidR="005439A9" w:rsidRDefault="00435E2A" w:rsidP="005439A9">
      <w:r>
        <w:rPr>
          <w:rFonts w:hint="eastAsia"/>
        </w:rPr>
        <w:t>{</w:t>
      </w:r>
      <w:r>
        <w:rPr>
          <w:rFonts w:hint="eastAsia"/>
        </w:rPr>
        <w:t>心跳</w:t>
      </w:r>
      <w:r>
        <w:rPr>
          <w:rFonts w:hint="eastAsia"/>
        </w:rPr>
        <w:t>Topic}</w:t>
      </w:r>
      <w:r>
        <w:rPr>
          <w:rFonts w:hint="eastAsia"/>
        </w:rPr>
        <w:t>：</w:t>
      </w:r>
      <w:r>
        <w:rPr>
          <w:rFonts w:hint="eastAsia"/>
        </w:rPr>
        <w:t>CFET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订阅的传感器心跳的</w:t>
      </w:r>
      <w:r>
        <w:rPr>
          <w:rFonts w:hint="eastAsia"/>
        </w:rPr>
        <w:t>Topic</w:t>
      </w:r>
      <w:r w:rsidR="005439A9">
        <w:rPr>
          <w:rFonts w:hint="eastAsia"/>
        </w:rPr>
        <w:t>+</w:t>
      </w:r>
      <w:r w:rsidR="005439A9">
        <w:rPr>
          <w:rFonts w:hint="eastAsia"/>
        </w:rPr>
        <w:t>用于发布已收到传感器心跳</w:t>
      </w:r>
      <w:r w:rsidR="005439A9">
        <w:rPr>
          <w:rFonts w:hint="eastAsia"/>
        </w:rPr>
        <w:t>Topic</w:t>
      </w:r>
      <w:r w:rsidR="005439A9">
        <w:rPr>
          <w:rFonts w:hint="eastAsia"/>
        </w:rPr>
        <w:t>信息的确认回复</w:t>
      </w:r>
      <w:r w:rsidR="005439A9">
        <w:rPr>
          <w:rFonts w:hint="eastAsia"/>
        </w:rPr>
        <w:t>Topic</w:t>
      </w:r>
      <w:r w:rsidR="005439A9">
        <w:rPr>
          <w:rFonts w:hint="eastAsia"/>
        </w:rPr>
        <w:t>——</w:t>
      </w:r>
      <w:r w:rsidR="005439A9">
        <w:t>CFET Host</w:t>
      </w:r>
      <w:r w:rsidR="005439A9">
        <w:rPr>
          <w:rFonts w:hint="eastAsia"/>
        </w:rPr>
        <w:t>心跳连接</w:t>
      </w:r>
      <w:r w:rsidR="005439A9">
        <w:rPr>
          <w:rFonts w:hint="eastAsia"/>
        </w:rPr>
        <w:t>Topic</w:t>
      </w:r>
    </w:p>
    <w:p w14:paraId="48131B14" w14:textId="77777777" w:rsidR="00701FAC" w:rsidRDefault="00435E2A" w:rsidP="00701FAC">
      <w:r>
        <w:rPr>
          <w:rFonts w:hint="eastAsia"/>
        </w:rPr>
        <w:t>{</w:t>
      </w:r>
      <w:r>
        <w:rPr>
          <w:rFonts w:hint="eastAsia"/>
        </w:rPr>
        <w:t>查询</w:t>
      </w:r>
      <w:r>
        <w:rPr>
          <w:rFonts w:hint="eastAsia"/>
        </w:rPr>
        <w:t>Topic}</w:t>
      </w:r>
      <w:r>
        <w:rPr>
          <w:rFonts w:hint="eastAsia"/>
        </w:rPr>
        <w:t>：传感器订阅的</w:t>
      </w:r>
      <w:r>
        <w:rPr>
          <w:rFonts w:hint="eastAsia"/>
        </w:rPr>
        <w:t>CFET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查询时会发布的</w:t>
      </w:r>
      <w:r>
        <w:rPr>
          <w:rFonts w:hint="eastAsia"/>
        </w:rPr>
        <w:t>topics</w:t>
      </w:r>
      <w:r>
        <w:rPr>
          <w:rFonts w:hint="eastAsia"/>
        </w:rPr>
        <w:t>，</w:t>
      </w:r>
      <w:r>
        <w:rPr>
          <w:rFonts w:hint="eastAsia"/>
        </w:rPr>
        <w:t>cfet</w:t>
      </w:r>
      <w:r>
        <w:t xml:space="preserve"> </w:t>
      </w:r>
      <w:r>
        <w:rPr>
          <w:rFonts w:hint="eastAsia"/>
        </w:rPr>
        <w:t>host</w:t>
      </w:r>
      <w:r>
        <w:rPr>
          <w:rFonts w:hint="eastAsia"/>
        </w:rPr>
        <w:t>在查询这个传感器是发布这个</w:t>
      </w:r>
      <w:r>
        <w:rPr>
          <w:rFonts w:hint="eastAsia"/>
        </w:rPr>
        <w:t>topic</w:t>
      </w:r>
    </w:p>
    <w:p w14:paraId="20029AFF" w14:textId="77777777" w:rsidR="00435E2A" w:rsidRDefault="00435E2A" w:rsidP="00701FAC">
      <w:r>
        <w:rPr>
          <w:rFonts w:hint="eastAsia"/>
        </w:rPr>
        <w:t>{</w:t>
      </w:r>
      <w:r>
        <w:rPr>
          <w:rFonts w:hint="eastAsia"/>
        </w:rPr>
        <w:t>心跳超时（秒）</w:t>
      </w:r>
      <w:r>
        <w:rPr>
          <w:rFonts w:hint="eastAsia"/>
        </w:rPr>
        <w:t>}</w:t>
      </w:r>
      <w:r>
        <w:rPr>
          <w:rFonts w:hint="eastAsia"/>
        </w:rPr>
        <w:t>：多少秒以后收不到心跳就照吃，发布也算是心跳的一种，发布发布报文，也要重置协调定时器。这个数值一般比心跳定时器舍得大一些</w:t>
      </w:r>
      <w:r>
        <w:rPr>
          <w:rFonts w:hint="eastAsia"/>
        </w:rPr>
        <w:t>2-5</w:t>
      </w:r>
      <w:r>
        <w:rPr>
          <w:rFonts w:hint="eastAsia"/>
        </w:rPr>
        <w:t>倍。</w:t>
      </w:r>
    </w:p>
    <w:p w14:paraId="1F00DC1D" w14:textId="77777777" w:rsidR="00435E2A" w:rsidRDefault="00435E2A" w:rsidP="00701FAC">
      <w:r>
        <w:rPr>
          <w:rFonts w:hint="eastAsia"/>
        </w:rPr>
        <w:lastRenderedPageBreak/>
        <w:t>{</w:t>
      </w:r>
      <w:r>
        <w:rPr>
          <w:rFonts w:hint="eastAsia"/>
        </w:rPr>
        <w:t>通道描述</w:t>
      </w:r>
      <w:r>
        <w:rPr>
          <w:rFonts w:hint="eastAsia"/>
        </w:rPr>
        <w:t>JSON}</w:t>
      </w:r>
      <w:r>
        <w:rPr>
          <w:rFonts w:hint="eastAsia"/>
        </w:rPr>
        <w:t>：描述这个传感器有哪些通道的</w:t>
      </w:r>
      <w:r>
        <w:rPr>
          <w:rFonts w:hint="eastAsia"/>
        </w:rPr>
        <w:t>JSON</w:t>
      </w:r>
      <w:r>
        <w:rPr>
          <w:rFonts w:hint="eastAsia"/>
        </w:rPr>
        <w:t>格式如下：</w:t>
      </w:r>
    </w:p>
    <w:p w14:paraId="7F091634" w14:textId="77777777" w:rsidR="00435E2A" w:rsidRDefault="00435E2A" w:rsidP="00435E2A">
      <w:r>
        <w:t>[</w:t>
      </w:r>
    </w:p>
    <w:p w14:paraId="1AA5C8A5" w14:textId="77777777" w:rsidR="00435E2A" w:rsidRDefault="00435E2A" w:rsidP="00435E2A">
      <w:r>
        <w:t xml:space="preserve">  {</w:t>
      </w:r>
    </w:p>
    <w:p w14:paraId="650F303D" w14:textId="77777777" w:rsidR="00435E2A" w:rsidRDefault="00435E2A" w:rsidP="00435E2A">
      <w:r>
        <w:t xml:space="preserve">    "</w:t>
      </w:r>
      <w:r w:rsidR="00AC55AB">
        <w:rPr>
          <w:rFonts w:hint="eastAsia"/>
        </w:rPr>
        <w:t>C</w:t>
      </w:r>
      <w:r>
        <w:t>hannelName": "null",</w:t>
      </w:r>
    </w:p>
    <w:p w14:paraId="12BA8D3F" w14:textId="77777777" w:rsidR="00435E2A" w:rsidRDefault="00AC55AB" w:rsidP="00435E2A">
      <w:r>
        <w:t xml:space="preserve">    "</w:t>
      </w:r>
      <w:r>
        <w:rPr>
          <w:rFonts w:hint="eastAsia"/>
        </w:rPr>
        <w:t>D</w:t>
      </w:r>
      <w:r w:rsidR="00435E2A">
        <w:t>ataType": null,</w:t>
      </w:r>
    </w:p>
    <w:p w14:paraId="19C971BF" w14:textId="77777777" w:rsidR="00435E2A" w:rsidRDefault="00AC55AB" w:rsidP="00435E2A">
      <w:r>
        <w:t xml:space="preserve">    "U</w:t>
      </w:r>
      <w:r w:rsidR="00435E2A">
        <w:t>nit": null,</w:t>
      </w:r>
    </w:p>
    <w:p w14:paraId="601D6747" w14:textId="77777777" w:rsidR="00435E2A" w:rsidRDefault="00AC55AB" w:rsidP="00435E2A">
      <w:r>
        <w:t xml:space="preserve">    "D</w:t>
      </w:r>
      <w:r w:rsidR="00435E2A">
        <w:t>isplayedName": null</w:t>
      </w:r>
    </w:p>
    <w:p w14:paraId="63100627" w14:textId="77777777" w:rsidR="00435E2A" w:rsidRDefault="00435E2A" w:rsidP="00435E2A">
      <w:r>
        <w:t xml:space="preserve">  },</w:t>
      </w:r>
    </w:p>
    <w:p w14:paraId="78C8ED91" w14:textId="77777777" w:rsidR="00AC55AB" w:rsidRDefault="00435E2A" w:rsidP="00AC55AB">
      <w:r>
        <w:t xml:space="preserve">  </w:t>
      </w:r>
      <w:r w:rsidR="00AC55AB">
        <w:t>{</w:t>
      </w:r>
    </w:p>
    <w:p w14:paraId="4F4EC6FD" w14:textId="77777777" w:rsidR="00AC55AB" w:rsidRDefault="00AC55AB" w:rsidP="00AC55AB">
      <w:r>
        <w:t xml:space="preserve">    "</w:t>
      </w:r>
      <w:r>
        <w:rPr>
          <w:rFonts w:hint="eastAsia"/>
        </w:rPr>
        <w:t>C</w:t>
      </w:r>
      <w:r>
        <w:t>hannelName": "null",</w:t>
      </w:r>
    </w:p>
    <w:p w14:paraId="1C34C6BB" w14:textId="77777777" w:rsidR="00AC55AB" w:rsidRDefault="00AC55AB" w:rsidP="00AC55AB">
      <w:r>
        <w:t xml:space="preserve">    "</w:t>
      </w:r>
      <w:r>
        <w:rPr>
          <w:rFonts w:hint="eastAsia"/>
        </w:rPr>
        <w:t>D</w:t>
      </w:r>
      <w:r>
        <w:t>ataType": null,</w:t>
      </w:r>
    </w:p>
    <w:p w14:paraId="2FB8C036" w14:textId="77777777" w:rsidR="00AC55AB" w:rsidRDefault="00AC55AB" w:rsidP="00AC55AB">
      <w:r>
        <w:t xml:space="preserve">    "Unit": null,</w:t>
      </w:r>
    </w:p>
    <w:p w14:paraId="5DB2AE02" w14:textId="77777777" w:rsidR="00AC55AB" w:rsidRDefault="00AC55AB" w:rsidP="00AC55AB">
      <w:r>
        <w:t xml:space="preserve">    "DisplayedName": null</w:t>
      </w:r>
    </w:p>
    <w:p w14:paraId="2ACA6D20" w14:textId="77777777" w:rsidR="009201D8" w:rsidRDefault="00AC55AB" w:rsidP="00AC55AB">
      <w:r>
        <w:t xml:space="preserve">  }</w:t>
      </w:r>
    </w:p>
    <w:p w14:paraId="32C93BC5" w14:textId="77777777" w:rsidR="00435E2A" w:rsidRDefault="00435E2A" w:rsidP="00AC55AB">
      <w:r>
        <w:t>]</w:t>
      </w:r>
    </w:p>
    <w:p w14:paraId="6D06B18E" w14:textId="77777777" w:rsidR="003448DD" w:rsidRDefault="003448DD" w:rsidP="00AC55AB">
      <w:r>
        <w:rPr>
          <w:rFonts w:hint="eastAsia"/>
        </w:rPr>
        <w:t>数据类型参考</w:t>
      </w:r>
    </w:p>
    <w:p w14:paraId="34D68F3F" w14:textId="77777777" w:rsidR="003448DD" w:rsidRDefault="003448DD" w:rsidP="00AC55AB">
      <w:r w:rsidRPr="003448DD">
        <w:t>https://www.displayfusion.com/Discussions/View/converting-c-data-types-to-c/?ID=38db6001-45e5-41a3-ab39-8004450204b3</w:t>
      </w:r>
    </w:p>
    <w:p w14:paraId="264224B4" w14:textId="77777777" w:rsidR="002F7FBD" w:rsidRDefault="002F7FBD" w:rsidP="00435E2A">
      <w:r>
        <w:rPr>
          <w:rFonts w:hint="eastAsia"/>
        </w:rPr>
        <w:t>参考</w:t>
      </w:r>
      <w:r>
        <w:rPr>
          <w:rFonts w:hint="eastAsia"/>
        </w:rPr>
        <w:t>Channel.cs</w:t>
      </w:r>
      <w:r>
        <w:rPr>
          <w:rFonts w:hint="eastAsia"/>
        </w:rPr>
        <w:t>这个文件</w:t>
      </w:r>
    </w:p>
    <w:p w14:paraId="5286C570" w14:textId="77777777" w:rsidR="00C75B69" w:rsidRDefault="00C75B69" w:rsidP="00C75B69">
      <w:pPr>
        <w:pStyle w:val="3"/>
      </w:pPr>
      <w:r>
        <w:rPr>
          <w:rFonts w:hint="eastAsia"/>
        </w:rPr>
        <w:lastRenderedPageBreak/>
        <w:t>注册确认</w:t>
      </w:r>
    </w:p>
    <w:p w14:paraId="17512E6F" w14:textId="77777777" w:rsidR="00C75B69" w:rsidRDefault="00C75B69" w:rsidP="00C75B69">
      <w:r>
        <w:rPr>
          <w:rFonts w:hint="eastAsia"/>
        </w:rPr>
        <w:t>方向：</w:t>
      </w:r>
      <w:r w:rsidRPr="001515F8">
        <w:rPr>
          <w:rFonts w:hint="eastAsia"/>
          <w:color w:val="FF0000"/>
        </w:rPr>
        <w:t>C</w:t>
      </w:r>
      <w:r w:rsidRPr="001515F8">
        <w:rPr>
          <w:color w:val="FF0000"/>
        </w:rPr>
        <w:t>FET H</w:t>
      </w:r>
      <w:r w:rsidRPr="001515F8">
        <w:rPr>
          <w:rFonts w:hint="eastAsia"/>
          <w:color w:val="FF0000"/>
        </w:rPr>
        <w:t xml:space="preserve">ost </w:t>
      </w:r>
      <w:r w:rsidRPr="001515F8">
        <w:rPr>
          <w:color w:val="FF0000"/>
        </w:rPr>
        <w:sym w:font="Wingdings" w:char="F0E0"/>
      </w:r>
      <w:r w:rsidRPr="001515F8">
        <w:rPr>
          <w:color w:val="FF0000"/>
        </w:rPr>
        <w:t xml:space="preserve"> </w:t>
      </w:r>
      <w:r w:rsidRPr="001515F8">
        <w:rPr>
          <w:rFonts w:hint="eastAsia"/>
          <w:color w:val="FF0000"/>
        </w:rPr>
        <w:t>传感器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，</w:t>
      </w:r>
      <w:r w:rsidR="001515F8">
        <w:t>CFET H</w:t>
      </w:r>
      <w:r w:rsidR="001515F8">
        <w:rPr>
          <w:rFonts w:hint="eastAsia"/>
        </w:rPr>
        <w:t>ost</w:t>
      </w:r>
      <w:r>
        <w:rPr>
          <w:rFonts w:hint="eastAsia"/>
        </w:rPr>
        <w:t>发布一个刚刚</w:t>
      </w:r>
      <w:r w:rsidR="001515F8">
        <w:rPr>
          <w:rFonts w:hint="eastAsia"/>
        </w:rPr>
        <w:t>注册</w:t>
      </w:r>
      <w:r>
        <w:rPr>
          <w:rFonts w:hint="eastAsia"/>
        </w:rPr>
        <w:t>消息里面的</w:t>
      </w:r>
      <w:r>
        <w:rPr>
          <w:rFonts w:hint="eastAsia"/>
        </w:rPr>
        <w:t>topic</w:t>
      </w:r>
      <w:r>
        <w:rPr>
          <w:rFonts w:hint="eastAsia"/>
        </w:rPr>
        <w:t>的消息，</w:t>
      </w:r>
      <w:r>
        <w:rPr>
          <w:rFonts w:hint="eastAsia"/>
        </w:rPr>
        <w:t>Topic={</w:t>
      </w:r>
      <w:r w:rsidR="004B0071">
        <w:rPr>
          <w:rFonts w:hint="eastAsia"/>
        </w:rPr>
        <w:t>传感器</w:t>
      </w:r>
      <w:r>
        <w:rPr>
          <w:rFonts w:hint="eastAsia"/>
        </w:rPr>
        <w:t>订阅的</w:t>
      </w:r>
      <w:r>
        <w:rPr>
          <w:rFonts w:hint="eastAsia"/>
        </w:rPr>
        <w:t>topic</w:t>
      </w:r>
      <w:r>
        <w:rPr>
          <w:rFonts w:hint="eastAsia"/>
        </w:rPr>
        <w:t>——</w:t>
      </w:r>
      <w:r w:rsidR="004B0071" w:rsidRPr="004B0071">
        <w:rPr>
          <w:rFonts w:hint="eastAsia"/>
        </w:rPr>
        <w:t>确认注册</w:t>
      </w:r>
      <w:r w:rsidR="004B0071" w:rsidRPr="004B0071">
        <w:rPr>
          <w:rFonts w:hint="eastAsia"/>
        </w:rPr>
        <w:t xml:space="preserve">topic </w:t>
      </w:r>
      <w:r>
        <w:rPr>
          <w:rFonts w:hint="eastAsia"/>
        </w:rPr>
        <w:t>}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39A9" w14:paraId="27046773" w14:textId="77777777" w:rsidTr="005439A9">
        <w:tc>
          <w:tcPr>
            <w:tcW w:w="4148" w:type="dxa"/>
          </w:tcPr>
          <w:p w14:paraId="206F1C83" w14:textId="77777777" w:rsidR="005439A9" w:rsidRDefault="005D214B" w:rsidP="001515F8">
            <w:r>
              <w:rPr>
                <w:rFonts w:hint="eastAsia"/>
              </w:rPr>
              <w:t>REG</w:t>
            </w:r>
            <w:r w:rsidR="001515F8">
              <w:t>CONFIRM</w:t>
            </w:r>
          </w:p>
        </w:tc>
        <w:tc>
          <w:tcPr>
            <w:tcW w:w="4148" w:type="dxa"/>
          </w:tcPr>
          <w:p w14:paraId="61A58C4E" w14:textId="77777777" w:rsidR="005439A9" w:rsidRDefault="004B0071" w:rsidP="00C75B69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传感器订阅的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——</w:t>
            </w:r>
            <w:r w:rsidRPr="004B0071">
              <w:rPr>
                <w:rFonts w:hint="eastAsia"/>
              </w:rPr>
              <w:t>确认注册</w:t>
            </w:r>
            <w:r w:rsidRPr="004B0071">
              <w:rPr>
                <w:rFonts w:hint="eastAsia"/>
              </w:rPr>
              <w:t xml:space="preserve">topic </w:t>
            </w:r>
            <w:r>
              <w:rPr>
                <w:rFonts w:hint="eastAsia"/>
              </w:rPr>
              <w:t>}</w:t>
            </w:r>
          </w:p>
        </w:tc>
      </w:tr>
    </w:tbl>
    <w:p w14:paraId="6F017BD2" w14:textId="77777777" w:rsidR="00C75B69" w:rsidRPr="006931B3" w:rsidRDefault="00C75B69" w:rsidP="00C75B69"/>
    <w:p w14:paraId="26F80759" w14:textId="77777777" w:rsidR="00D545F0" w:rsidRDefault="00D545F0" w:rsidP="00D545F0">
      <w:pPr>
        <w:pStyle w:val="3"/>
      </w:pPr>
      <w:r>
        <w:rPr>
          <w:rFonts w:hint="eastAsia"/>
        </w:rPr>
        <w:t>发布</w:t>
      </w:r>
    </w:p>
    <w:p w14:paraId="143EB614" w14:textId="77777777" w:rsidR="00C04567" w:rsidRDefault="00C04567" w:rsidP="00C04567">
      <w:r>
        <w:rPr>
          <w:rFonts w:hint="eastAsia"/>
        </w:rPr>
        <w:t>方向：</w:t>
      </w:r>
      <w:r w:rsidRPr="004B0071">
        <w:rPr>
          <w:rFonts w:hint="eastAsia"/>
          <w:color w:val="FF0000"/>
        </w:rPr>
        <w:t>传感器</w:t>
      </w:r>
      <w:r w:rsidRPr="004B0071">
        <w:rPr>
          <w:color w:val="FF0000"/>
        </w:rPr>
        <w:t xml:space="preserve"> </w:t>
      </w:r>
      <w:r w:rsidRPr="004B0071">
        <w:rPr>
          <w:color w:val="FF0000"/>
        </w:rPr>
        <w:sym w:font="Wingdings" w:char="F0E0"/>
      </w:r>
      <w:r w:rsidRPr="004B0071">
        <w:rPr>
          <w:color w:val="FF0000"/>
        </w:rPr>
        <w:t xml:space="preserve"> </w:t>
      </w:r>
      <w:r w:rsidRPr="004B0071">
        <w:rPr>
          <w:rFonts w:hint="eastAsia"/>
          <w:color w:val="FF0000"/>
        </w:rPr>
        <w:t>CFET</w:t>
      </w:r>
      <w:r w:rsidRPr="004B0071">
        <w:rPr>
          <w:color w:val="FF0000"/>
        </w:rPr>
        <w:t xml:space="preserve"> </w:t>
      </w:r>
      <w:r w:rsidRPr="004B0071">
        <w:rPr>
          <w:rFonts w:hint="eastAsia"/>
          <w:color w:val="FF0000"/>
        </w:rPr>
        <w:t>Host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，传感器发布一个刚刚发现消息里面的</w:t>
      </w:r>
      <w:r>
        <w:rPr>
          <w:rFonts w:hint="eastAsia"/>
        </w:rPr>
        <w:t>topic</w:t>
      </w:r>
      <w:r>
        <w:rPr>
          <w:rFonts w:hint="eastAsia"/>
        </w:rPr>
        <w:t>的消息，</w:t>
      </w:r>
      <w:r>
        <w:rPr>
          <w:rFonts w:hint="eastAsia"/>
        </w:rPr>
        <w:t xml:space="preserve">Topic={CFET 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订阅的</w:t>
      </w:r>
      <w:r>
        <w:rPr>
          <w:rFonts w:hint="eastAsia"/>
        </w:rPr>
        <w:t>topic</w:t>
      </w:r>
      <w:r>
        <w:rPr>
          <w:rFonts w:hint="eastAsia"/>
        </w:rPr>
        <w:t>——注册</w:t>
      </w:r>
      <w:r>
        <w:rPr>
          <w:rFonts w:hint="eastAsia"/>
        </w:rPr>
        <w:t>topic }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  <w:tblPrChange w:id="7" w:author="yang zhou" w:date="2019-03-21T15:56:00Z">
          <w:tblPr>
            <w:tblStyle w:val="a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61"/>
        <w:gridCol w:w="3093"/>
        <w:gridCol w:w="3342"/>
        <w:tblGridChange w:id="8">
          <w:tblGrid>
            <w:gridCol w:w="2765"/>
            <w:gridCol w:w="5452"/>
            <w:gridCol w:w="5452"/>
          </w:tblGrid>
        </w:tblGridChange>
      </w:tblGrid>
      <w:tr w:rsidR="007549C5" w14:paraId="329FF5AC" w14:textId="77777777" w:rsidTr="007549C5">
        <w:tc>
          <w:tcPr>
            <w:tcW w:w="1861" w:type="dxa"/>
            <w:tcPrChange w:id="9" w:author="yang zhou" w:date="2019-03-21T15:56:00Z">
              <w:tcPr>
                <w:tcW w:w="2765" w:type="dxa"/>
              </w:tcPr>
            </w:tcPrChange>
          </w:tcPr>
          <w:p w14:paraId="44DBE173" w14:textId="77777777" w:rsidR="007549C5" w:rsidRDefault="007549C5" w:rsidP="00C04567">
            <w:r>
              <w:t>PUB</w:t>
            </w:r>
          </w:p>
        </w:tc>
        <w:tc>
          <w:tcPr>
            <w:tcW w:w="3093" w:type="dxa"/>
            <w:tcPrChange w:id="10" w:author="yang zhou" w:date="2019-03-21T15:56:00Z">
              <w:tcPr>
                <w:tcW w:w="5452" w:type="dxa"/>
              </w:tcPr>
            </w:tcPrChange>
          </w:tcPr>
          <w:p w14:paraId="787AA696" w14:textId="49B60FC7" w:rsidR="007549C5" w:rsidRDefault="007549C5" w:rsidP="00C04567">
            <w:ins w:id="11" w:author="yang zhou" w:date="2019-03-21T15:56:00Z">
              <w:r>
                <w:rPr>
                  <w:rFonts w:hint="eastAsia"/>
                </w:rPr>
                <w:t>U</w:t>
              </w:r>
              <w:r>
                <w:t>PD</w:t>
              </w:r>
            </w:ins>
          </w:p>
        </w:tc>
        <w:tc>
          <w:tcPr>
            <w:tcW w:w="3342" w:type="dxa"/>
            <w:tcPrChange w:id="12" w:author="yang zhou" w:date="2019-03-21T15:56:00Z">
              <w:tcPr>
                <w:tcW w:w="5452" w:type="dxa"/>
              </w:tcPr>
            </w:tcPrChange>
          </w:tcPr>
          <w:p w14:paraId="4264DDDB" w14:textId="2D8F9602" w:rsidR="007549C5" w:rsidRDefault="007549C5" w:rsidP="00C04567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通道名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通道值</w:t>
            </w:r>
            <w:r>
              <w:t>}</w:t>
            </w:r>
            <w:r>
              <w:rPr>
                <w:rFonts w:hint="eastAsia"/>
              </w:rPr>
              <w:t>（可根据通道描述调整）</w:t>
            </w:r>
          </w:p>
        </w:tc>
      </w:tr>
    </w:tbl>
    <w:p w14:paraId="3DA09C87" w14:textId="77777777" w:rsidR="004B0071" w:rsidRDefault="004B0071" w:rsidP="00C04567"/>
    <w:p w14:paraId="55A1C71A" w14:textId="77777777" w:rsidR="00C04567" w:rsidRPr="00C04567" w:rsidRDefault="00C04567" w:rsidP="00C04567"/>
    <w:p w14:paraId="3A60050A" w14:textId="77777777" w:rsidR="00D545F0" w:rsidRDefault="00D545F0" w:rsidP="00D545F0">
      <w:pPr>
        <w:pStyle w:val="3"/>
      </w:pPr>
      <w:r>
        <w:rPr>
          <w:rFonts w:hint="eastAsia"/>
        </w:rPr>
        <w:t>心跳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23597" w14:paraId="016388D6" w14:textId="77777777" w:rsidTr="00F23597">
        <w:tc>
          <w:tcPr>
            <w:tcW w:w="2689" w:type="dxa"/>
          </w:tcPr>
          <w:p w14:paraId="10AE2D3F" w14:textId="77777777" w:rsidR="00F23597" w:rsidRDefault="00F23597" w:rsidP="00F23597">
            <w:r>
              <w:t>PING</w:t>
            </w:r>
            <w:del w:id="13" w:author="yang zhou" w:date="2019-03-21T15:54:00Z">
              <w:r w:rsidDel="008753F2">
                <w:delText>SENSOR</w:delText>
              </w:r>
            </w:del>
          </w:p>
        </w:tc>
        <w:tc>
          <w:tcPr>
            <w:tcW w:w="5607" w:type="dxa"/>
          </w:tcPr>
          <w:p w14:paraId="050A90D9" w14:textId="5E3C8924" w:rsidR="00F23597" w:rsidRDefault="00B44006" w:rsidP="00F23597">
            <w:r>
              <w:rPr>
                <w:rFonts w:hint="eastAsia"/>
              </w:rPr>
              <w:t>超时时间</w:t>
            </w:r>
          </w:p>
        </w:tc>
      </w:tr>
    </w:tbl>
    <w:p w14:paraId="62852F77" w14:textId="77777777" w:rsidR="00F23597" w:rsidRDefault="00F23597" w:rsidP="00F235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23597" w14:paraId="17EC0FFE" w14:textId="77777777" w:rsidTr="00F23597">
        <w:tc>
          <w:tcPr>
            <w:tcW w:w="2689" w:type="dxa"/>
          </w:tcPr>
          <w:p w14:paraId="2A7ACB23" w14:textId="77777777" w:rsidR="00F23597" w:rsidRDefault="00F23597" w:rsidP="00F23597">
            <w:r>
              <w:lastRenderedPageBreak/>
              <w:t>PING</w:t>
            </w:r>
            <w:del w:id="14" w:author="yang zhou" w:date="2019-03-21T15:54:00Z">
              <w:r w:rsidDel="008753F2">
                <w:delText>HOST</w:delText>
              </w:r>
            </w:del>
          </w:p>
        </w:tc>
        <w:tc>
          <w:tcPr>
            <w:tcW w:w="5607" w:type="dxa"/>
          </w:tcPr>
          <w:p w14:paraId="43CFDA07" w14:textId="6A510708" w:rsidR="00F23597" w:rsidRDefault="00B44006" w:rsidP="00F23597">
            <w:r>
              <w:rPr>
                <w:rFonts w:hint="eastAsia"/>
              </w:rPr>
              <w:t>超时时间</w:t>
            </w:r>
          </w:p>
        </w:tc>
      </w:tr>
    </w:tbl>
    <w:p w14:paraId="562E47C2" w14:textId="77777777" w:rsidR="00F23597" w:rsidRPr="00F23597" w:rsidRDefault="00F23597" w:rsidP="00F23597"/>
    <w:p w14:paraId="4883B811" w14:textId="77777777" w:rsidR="00D545F0" w:rsidRDefault="00D545F0" w:rsidP="00D545F0">
      <w:pPr>
        <w:pStyle w:val="3"/>
      </w:pPr>
      <w:r>
        <w:rPr>
          <w:rFonts w:hint="eastAsia"/>
        </w:rPr>
        <w:t>查询</w:t>
      </w:r>
    </w:p>
    <w:p w14:paraId="00392ECF" w14:textId="77777777" w:rsidR="00D5559A" w:rsidRPr="00D5559A" w:rsidRDefault="00D5559A" w:rsidP="00D5559A">
      <w:r>
        <w:rPr>
          <w:rFonts w:hint="eastAsia"/>
        </w:rPr>
        <w:t>C</w:t>
      </w:r>
      <w:r>
        <w:t>FET H</w:t>
      </w:r>
      <w:r>
        <w:rPr>
          <w:rFonts w:hint="eastAsia"/>
        </w:rPr>
        <w:t>ost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传感器</w:t>
      </w:r>
    </w:p>
    <w:p w14:paraId="2CC56B61" w14:textId="77777777" w:rsidR="00D5559A" w:rsidRPr="00D5559A" w:rsidRDefault="00D5559A" w:rsidP="00D5559A">
      <w:r>
        <w:rPr>
          <w:rFonts w:hint="eastAsia"/>
        </w:rPr>
        <w:t>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F23597" w14:paraId="3A20AB3A" w14:textId="77777777" w:rsidTr="00F23597">
        <w:tc>
          <w:tcPr>
            <w:tcW w:w="2689" w:type="dxa"/>
          </w:tcPr>
          <w:p w14:paraId="2CB53A36" w14:textId="4E9D01BA" w:rsidR="00F23597" w:rsidRDefault="007549C5" w:rsidP="00F23597">
            <w:ins w:id="15" w:author="yang zhou" w:date="2019-03-21T15:58:00Z">
              <w:r>
                <w:t>GET</w:t>
              </w:r>
            </w:ins>
            <w:del w:id="16" w:author="yang zhou" w:date="2019-03-21T15:57:00Z">
              <w:r w:rsidR="00F23597" w:rsidDel="007549C5">
                <w:rPr>
                  <w:rFonts w:hint="eastAsia"/>
                </w:rPr>
                <w:delText>I</w:delText>
              </w:r>
              <w:r w:rsidR="00F23597" w:rsidDel="007549C5">
                <w:delText>NQUIRY</w:delText>
              </w:r>
            </w:del>
          </w:p>
        </w:tc>
        <w:tc>
          <w:tcPr>
            <w:tcW w:w="5607" w:type="dxa"/>
          </w:tcPr>
          <w:p w14:paraId="3F8706E7" w14:textId="77777777" w:rsidR="00F23597" w:rsidRDefault="00F23597" w:rsidP="00F23597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</w:t>
            </w:r>
            <w:r>
              <w:t>D</w:t>
            </w:r>
            <w:r w:rsidR="00D5559A">
              <w:rPr>
                <w:rFonts w:hint="eastAsia"/>
              </w:rPr>
              <w:t>；通道</w:t>
            </w:r>
            <w:r w:rsidR="00D5559A">
              <w:rPr>
                <w:rFonts w:hint="eastAsia"/>
              </w:rPr>
              <w:t>I</w:t>
            </w:r>
            <w:r w:rsidR="00D5559A">
              <w:t xml:space="preserve">D </w:t>
            </w:r>
            <w:r w:rsidR="00D5559A">
              <w:rPr>
                <w:rFonts w:hint="eastAsia"/>
              </w:rPr>
              <w:t>；</w:t>
            </w:r>
            <w:r w:rsidR="00D5559A">
              <w:t>…</w:t>
            </w:r>
            <w:r w:rsidR="00D5559A">
              <w:rPr>
                <w:rFonts w:hint="eastAsia"/>
              </w:rPr>
              <w:t>＄</w:t>
            </w:r>
            <w:r>
              <w:t>}</w:t>
            </w:r>
          </w:p>
        </w:tc>
      </w:tr>
    </w:tbl>
    <w:p w14:paraId="1255ABB6" w14:textId="77777777" w:rsidR="00F23597" w:rsidRDefault="00D5559A" w:rsidP="00F23597">
      <w:r>
        <w:rPr>
          <w:rFonts w:hint="eastAsia"/>
        </w:rPr>
        <w:t>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5559A" w14:paraId="64CA1A17" w14:textId="77777777" w:rsidTr="00D5559A">
        <w:tc>
          <w:tcPr>
            <w:tcW w:w="2689" w:type="dxa"/>
          </w:tcPr>
          <w:p w14:paraId="7BA91E36" w14:textId="45E77943" w:rsidR="00D5559A" w:rsidRDefault="007549C5" w:rsidP="00F23597">
            <w:ins w:id="17" w:author="yang zhou" w:date="2019-03-21T15:58:00Z">
              <w:r>
                <w:t>SET</w:t>
              </w:r>
            </w:ins>
            <w:del w:id="18" w:author="yang zhou" w:date="2019-03-21T15:58:00Z">
              <w:r w:rsidR="00D5559A" w:rsidDel="007549C5">
                <w:delText>CHANNELSET</w:delText>
              </w:r>
            </w:del>
          </w:p>
        </w:tc>
        <w:tc>
          <w:tcPr>
            <w:tcW w:w="5607" w:type="dxa"/>
          </w:tcPr>
          <w:p w14:paraId="21F8E731" w14:textId="77777777" w:rsidR="00D5559A" w:rsidRDefault="00D5559A" w:rsidP="00F23597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+value</w:t>
            </w:r>
            <w:r>
              <w:rPr>
                <w:rFonts w:hint="eastAsia"/>
              </w:rPr>
              <w:t>；通道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+value</w:t>
            </w:r>
            <w:r>
              <w:t xml:space="preserve"> </w:t>
            </w:r>
            <w:r>
              <w:rPr>
                <w:rFonts w:hint="eastAsia"/>
              </w:rPr>
              <w:t>；</w:t>
            </w:r>
            <w:r>
              <w:t>…</w:t>
            </w:r>
            <w:r>
              <w:rPr>
                <w:rFonts w:hint="eastAsia"/>
              </w:rPr>
              <w:t>＄</w:t>
            </w:r>
            <w:r>
              <w:t>}</w:t>
            </w:r>
          </w:p>
        </w:tc>
      </w:tr>
    </w:tbl>
    <w:p w14:paraId="3857D5A6" w14:textId="77777777" w:rsidR="00D5559A" w:rsidRPr="00F23597" w:rsidRDefault="00D5559A" w:rsidP="00F23597"/>
    <w:p w14:paraId="1CAC0D5C" w14:textId="77777777" w:rsidR="00701FAC" w:rsidRDefault="008D1754" w:rsidP="00AA49BC">
      <w:r>
        <w:rPr>
          <w:rFonts w:hint="eastAsia"/>
        </w:rPr>
        <w:t>具体的工作流程如下：</w:t>
      </w:r>
    </w:p>
    <w:p w14:paraId="0F8943EA" w14:textId="77777777" w:rsidR="008D1754" w:rsidRPr="00701FAC" w:rsidRDefault="008D1754" w:rsidP="00AA49BC">
      <w:r>
        <w:rPr>
          <w:rFonts w:hint="eastAsia"/>
          <w:noProof/>
        </w:rPr>
        <w:lastRenderedPageBreak/>
        <w:drawing>
          <wp:inline distT="0" distB="0" distL="0" distR="0" wp14:anchorId="73478F02" wp14:editId="1B462B7A">
            <wp:extent cx="5274310" cy="5240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ET device protocol Flowchart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120B" w14:textId="77777777" w:rsidR="004D35CE" w:rsidRPr="004D35CE" w:rsidRDefault="004D35CE" w:rsidP="004D35CE">
      <w:pPr>
        <w:pStyle w:val="2"/>
      </w:pPr>
      <w:r>
        <w:rPr>
          <w:rFonts w:hint="eastAsia"/>
        </w:rPr>
        <w:t>Byte版协议</w:t>
      </w:r>
      <w:r w:rsidR="00701FAC">
        <w:rPr>
          <w:rFonts w:hint="eastAsia"/>
        </w:rPr>
        <w:t>（先不写）</w:t>
      </w:r>
    </w:p>
    <w:p w14:paraId="17640604" w14:textId="77777777" w:rsidR="004D35CE" w:rsidRDefault="004D35CE"/>
    <w:sectPr w:rsidR="004D3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yang zhou" w:date="2019-03-21T09:26:00Z" w:initials="yz">
    <w:p w14:paraId="54C4DA07" w14:textId="4C186C26" w:rsidR="00916852" w:rsidRDefault="0091685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删去</w:t>
      </w:r>
    </w:p>
  </w:comment>
  <w:comment w:id="4" w:author="yang zhou" w:date="2019-03-20T11:26:00Z" w:initials="yz">
    <w:p w14:paraId="3B7663EB" w14:textId="7B6B3F73" w:rsidR="00B44006" w:rsidRDefault="00B4400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删去</w:t>
      </w:r>
    </w:p>
  </w:comment>
  <w:comment w:id="6" w:author="yang zhou" w:date="2019-03-19T11:28:00Z" w:initials="yz">
    <w:p w14:paraId="623FF669" w14:textId="7056361B" w:rsidR="00990790" w:rsidRDefault="0099079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删去这个部分</w:t>
      </w:r>
      <w:r w:rsidR="00C264B0">
        <w:rPr>
          <w:rFonts w:hint="eastAsia"/>
        </w:rPr>
        <w:t>，改为通道数量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C4DA07" w15:done="0"/>
  <w15:commentEx w15:paraId="3B7663EB" w15:done="0"/>
  <w15:commentEx w15:paraId="623FF66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F7E2B" w14:textId="77777777" w:rsidR="00AE7677" w:rsidRDefault="00AE7677" w:rsidP="005D214B">
      <w:pPr>
        <w:spacing w:after="0" w:line="240" w:lineRule="auto"/>
      </w:pPr>
      <w:r>
        <w:separator/>
      </w:r>
    </w:p>
  </w:endnote>
  <w:endnote w:type="continuationSeparator" w:id="0">
    <w:p w14:paraId="2C37E059" w14:textId="77777777" w:rsidR="00AE7677" w:rsidRDefault="00AE7677" w:rsidP="005D2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6D1BC" w14:textId="77777777" w:rsidR="00AE7677" w:rsidRDefault="00AE7677" w:rsidP="005D214B">
      <w:pPr>
        <w:spacing w:after="0" w:line="240" w:lineRule="auto"/>
      </w:pPr>
      <w:r>
        <w:separator/>
      </w:r>
    </w:p>
  </w:footnote>
  <w:footnote w:type="continuationSeparator" w:id="0">
    <w:p w14:paraId="4F6B3552" w14:textId="77777777" w:rsidR="00AE7677" w:rsidRDefault="00AE7677" w:rsidP="005D2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42B59"/>
    <w:multiLevelType w:val="hybridMultilevel"/>
    <w:tmpl w:val="73CE3F46"/>
    <w:lvl w:ilvl="0" w:tplc="FE6E738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384DF8"/>
    <w:multiLevelType w:val="hybridMultilevel"/>
    <w:tmpl w:val="016C027E"/>
    <w:lvl w:ilvl="0" w:tplc="8BDC0C74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ng zhou">
    <w15:presenceInfo w15:providerId="Windows Live" w15:userId="671763ae031d59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CE"/>
    <w:rsid w:val="000221B9"/>
    <w:rsid w:val="00126B12"/>
    <w:rsid w:val="001515F8"/>
    <w:rsid w:val="001C5F1D"/>
    <w:rsid w:val="001D3F6F"/>
    <w:rsid w:val="00207C11"/>
    <w:rsid w:val="00270B97"/>
    <w:rsid w:val="002F7FBD"/>
    <w:rsid w:val="003448DD"/>
    <w:rsid w:val="003C7326"/>
    <w:rsid w:val="00435E2A"/>
    <w:rsid w:val="00445E62"/>
    <w:rsid w:val="004B0071"/>
    <w:rsid w:val="004D35CE"/>
    <w:rsid w:val="00542CCD"/>
    <w:rsid w:val="005439A9"/>
    <w:rsid w:val="005D214B"/>
    <w:rsid w:val="005D7B97"/>
    <w:rsid w:val="006770FF"/>
    <w:rsid w:val="006931B3"/>
    <w:rsid w:val="006A63E1"/>
    <w:rsid w:val="00701FAC"/>
    <w:rsid w:val="007549C5"/>
    <w:rsid w:val="007B4B07"/>
    <w:rsid w:val="00861BC0"/>
    <w:rsid w:val="008753F2"/>
    <w:rsid w:val="008D1754"/>
    <w:rsid w:val="00916852"/>
    <w:rsid w:val="009201D8"/>
    <w:rsid w:val="00990790"/>
    <w:rsid w:val="009D2BF7"/>
    <w:rsid w:val="009F0898"/>
    <w:rsid w:val="00AA49BC"/>
    <w:rsid w:val="00AC55AB"/>
    <w:rsid w:val="00AE4AB4"/>
    <w:rsid w:val="00AE7677"/>
    <w:rsid w:val="00AF5035"/>
    <w:rsid w:val="00B44006"/>
    <w:rsid w:val="00B62EBB"/>
    <w:rsid w:val="00B66B76"/>
    <w:rsid w:val="00C04567"/>
    <w:rsid w:val="00C264B0"/>
    <w:rsid w:val="00C75B69"/>
    <w:rsid w:val="00D545F0"/>
    <w:rsid w:val="00D5559A"/>
    <w:rsid w:val="00D56C28"/>
    <w:rsid w:val="00D9340C"/>
    <w:rsid w:val="00DD142F"/>
    <w:rsid w:val="00F23597"/>
    <w:rsid w:val="00F633B7"/>
    <w:rsid w:val="00F66E60"/>
    <w:rsid w:val="00FD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9807C"/>
  <w15:chartTrackingRefBased/>
  <w15:docId w15:val="{C4DF7E3E-C146-4D90-9E51-0F186962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theme="minorBidi"/>
        <w:kern w:val="2"/>
        <w:sz w:val="44"/>
        <w:szCs w:val="44"/>
        <w:lang w:val="en-US" w:eastAsia="zh-CN" w:bidi="ar-SA"/>
      </w:rPr>
    </w:rPrDefault>
    <w:pPrDefault>
      <w:pPr>
        <w:spacing w:before="156" w:after="24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C28"/>
    <w:pPr>
      <w:spacing w:before="0" w:after="120" w:line="264" w:lineRule="auto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5F1D"/>
    <w:pPr>
      <w:keepNext/>
      <w:keepLines/>
      <w:spacing w:before="340" w:after="330" w:line="578" w:lineRule="auto"/>
      <w:outlineLvl w:val="0"/>
    </w:pPr>
    <w:rPr>
      <w:rFonts w:ascii="等线" w:eastAsia="等线" w:hAnsi="等线"/>
      <w:b/>
      <w:bCs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5F1D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AB4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F1D"/>
    <w:rPr>
      <w:rFonts w:ascii="等线" w:eastAsia="等线" w:hAnsi="等线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5F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4AB4"/>
    <w:rPr>
      <w:rFonts w:ascii="Times New Roman" w:eastAsia="宋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F66E6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B6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D2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214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214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214B"/>
    <w:rPr>
      <w:rFonts w:ascii="Times New Roman" w:eastAsia="宋体" w:hAnsi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9079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90790"/>
  </w:style>
  <w:style w:type="character" w:customStyle="1" w:styleId="ab">
    <w:name w:val="批注文字 字符"/>
    <w:basedOn w:val="a0"/>
    <w:link w:val="aa"/>
    <w:uiPriority w:val="99"/>
    <w:semiHidden/>
    <w:rsid w:val="00990790"/>
    <w:rPr>
      <w:rFonts w:ascii="Times New Roman" w:eastAsia="宋体" w:hAnsi="Times New Roman"/>
      <w:sz w:val="28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9079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90790"/>
    <w:rPr>
      <w:rFonts w:ascii="Times New Roman" w:eastAsia="宋体" w:hAnsi="Times New Roman"/>
      <w:b/>
      <w:bCs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990790"/>
    <w:pPr>
      <w:spacing w:after="0"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9079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jtext</dc:creator>
  <cp:keywords/>
  <dc:description/>
  <cp:lastModifiedBy>zheng jtext</cp:lastModifiedBy>
  <cp:revision>2</cp:revision>
  <dcterms:created xsi:type="dcterms:W3CDTF">2020-08-26T07:37:00Z</dcterms:created>
  <dcterms:modified xsi:type="dcterms:W3CDTF">2020-08-26T07:37:00Z</dcterms:modified>
</cp:coreProperties>
</file>